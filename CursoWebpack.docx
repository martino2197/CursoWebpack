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C313C" w:rsidP="004E1AED">
      <w:pPr>
        <w:pStyle w:val="Puesto"/>
      </w:pPr>
      <w:r w:rsidRPr="001C313C">
        <w:t>Curso de Webpack</w:t>
      </w:r>
    </w:p>
    <w:p w:rsidR="00194DF6" w:rsidRPr="001C313C" w:rsidRDefault="001C313C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  <w:lang w:val="es-MX"/>
        </w:rPr>
      </w:pPr>
      <w:r>
        <w:t>Introducci</w:t>
      </w:r>
      <w:r>
        <w:rPr>
          <w:lang w:val="es-MX"/>
        </w:rPr>
        <w:t>ón a webpack</w:t>
      </w:r>
    </w:p>
    <w:p w:rsidR="001C313C" w:rsidRPr="001C313C" w:rsidRDefault="001C313C" w:rsidP="001C31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Style w:val="Textoennegrita"/>
          <w:rFonts w:ascii="Arial" w:eastAsiaTheme="majorEastAsia" w:hAnsi="Arial" w:cs="Arial"/>
          <w:color w:val="273B47"/>
          <w:sz w:val="20"/>
          <w:szCs w:val="20"/>
        </w:rPr>
        <w:t>Webpack</w:t>
      </w:r>
      <w:r w:rsidRPr="001C313C">
        <w:rPr>
          <w:rFonts w:ascii="Arial" w:hAnsi="Arial" w:cs="Arial"/>
          <w:color w:val="273B47"/>
          <w:sz w:val="20"/>
          <w:szCs w:val="20"/>
        </w:rPr>
        <w:t> es un empaquetador para Javascript y sus amigos. Convierte módulos con dependencias en archivos estáticos que los navegadores entienden.</w:t>
      </w:r>
    </w:p>
    <w:p w:rsidR="001C313C" w:rsidRPr="001C313C" w:rsidRDefault="001C313C" w:rsidP="001C313C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Nos permite empaquetar, optimizar los diferentes módulos Javascript y sus dependencia en nuestro proyecto. Es usado en proyectos basados en Javascript como: React, Vue, Angular entre otros.</w:t>
      </w:r>
    </w:p>
    <w:p w:rsidR="001C313C" w:rsidRPr="001C313C" w:rsidRDefault="001C313C" w:rsidP="001C313C">
      <w:pPr>
        <w:pStyle w:val="Ttulo3"/>
        <w:shd w:val="clear" w:color="auto" w:fill="FFFFFF"/>
        <w:spacing w:before="0" w:line="240" w:lineRule="auto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User Experience</w:t>
      </w:r>
    </w:p>
    <w:p w:rsidR="001C313C" w:rsidRPr="001C313C" w:rsidRDefault="001C313C" w:rsidP="001C313C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Se logra con una aplicación que:</w:t>
      </w:r>
    </w:p>
    <w:p w:rsidR="001C313C" w:rsidRPr="001C313C" w:rsidRDefault="001C313C" w:rsidP="001C313C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Funcione</w:t>
      </w:r>
    </w:p>
    <w:p w:rsidR="001C313C" w:rsidRPr="001C313C" w:rsidRDefault="001C313C" w:rsidP="001C313C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Sea rápida</w:t>
      </w:r>
    </w:p>
    <w:p w:rsidR="001C313C" w:rsidRPr="001C313C" w:rsidRDefault="001C313C" w:rsidP="001C313C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Cumpla sus necesidades</w:t>
      </w:r>
    </w:p>
    <w:p w:rsidR="001C313C" w:rsidRPr="001C313C" w:rsidRDefault="001C313C" w:rsidP="001C313C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Se actualice</w:t>
      </w:r>
    </w:p>
    <w:p w:rsidR="001C313C" w:rsidRPr="001C313C" w:rsidRDefault="001C313C" w:rsidP="001C313C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Responda a sus interacciones</w:t>
      </w:r>
    </w:p>
    <w:p w:rsidR="001C313C" w:rsidRPr="001C313C" w:rsidRDefault="001C313C" w:rsidP="001C313C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Producto de calidad</w:t>
      </w:r>
    </w:p>
    <w:p w:rsidR="001C313C" w:rsidRPr="001C313C" w:rsidRDefault="001C313C" w:rsidP="001C313C">
      <w:pPr>
        <w:pStyle w:val="Ttulo3"/>
        <w:shd w:val="clear" w:color="auto" w:fill="FFFFFF"/>
        <w:spacing w:before="0" w:line="240" w:lineRule="auto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Developer Experience</w:t>
      </w:r>
    </w:p>
    <w:p w:rsidR="001C313C" w:rsidRPr="001C313C" w:rsidRDefault="001C313C" w:rsidP="001C31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Escribir aplicaciones de manera eficiente.</w:t>
      </w:r>
    </w:p>
    <w:p w:rsidR="001C313C" w:rsidRPr="001C313C" w:rsidRDefault="001C313C" w:rsidP="001C31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Tener un código limpio.</w:t>
      </w:r>
    </w:p>
    <w:p w:rsidR="001C313C" w:rsidRPr="001C313C" w:rsidRDefault="001C313C" w:rsidP="001C31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Aplicar tecnología para resolver sus problemas.</w:t>
      </w:r>
    </w:p>
    <w:p w:rsidR="001C313C" w:rsidRPr="001C313C" w:rsidRDefault="001C313C" w:rsidP="001C31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Tener un conjunto de reglas y convenciones.</w:t>
      </w:r>
    </w:p>
    <w:p w:rsidR="004E1AED" w:rsidRDefault="001C313C" w:rsidP="001C313C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t>Entorno de desarrollo optimizado en productividad.</w:t>
      </w:r>
    </w:p>
    <w:p w:rsidR="001C313C" w:rsidRDefault="001C313C" w:rsidP="001C313C">
      <w:pPr>
        <w:shd w:val="clear" w:color="auto" w:fill="FFFFFF"/>
        <w:spacing w:before="0" w:after="0" w:line="240" w:lineRule="auto"/>
        <w:ind w:left="113" w:right="113"/>
        <w:jc w:val="center"/>
        <w:rPr>
          <w:rFonts w:ascii="Arial" w:hAnsi="Arial" w:cs="Arial"/>
          <w:color w:val="273B47"/>
          <w:sz w:val="20"/>
          <w:szCs w:val="20"/>
        </w:rPr>
      </w:pPr>
      <w:r w:rsidRPr="001C313C">
        <w:rPr>
          <w:rFonts w:ascii="Arial" w:hAnsi="Arial" w:cs="Arial"/>
          <w:color w:val="273B47"/>
          <w:sz w:val="20"/>
          <w:szCs w:val="20"/>
        </w:rPr>
        <w:drawing>
          <wp:inline distT="0" distB="0" distL="0" distR="0" wp14:anchorId="0F7D6952" wp14:editId="4FF6BB8E">
            <wp:extent cx="3404287" cy="2371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710" cy="23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3C" w:rsidRDefault="001C313C" w:rsidP="001C313C">
      <w:pPr>
        <w:shd w:val="clear" w:color="auto" w:fill="FFFFFF"/>
        <w:spacing w:before="0" w:after="0" w:line="240" w:lineRule="auto"/>
        <w:ind w:left="113" w:right="113"/>
        <w:jc w:val="center"/>
        <w:rPr>
          <w:rFonts w:ascii="Arial" w:hAnsi="Arial" w:cs="Arial"/>
          <w:color w:val="273B47"/>
          <w:sz w:val="20"/>
          <w:szCs w:val="20"/>
        </w:rPr>
      </w:pPr>
    </w:p>
    <w:p w:rsidR="001C313C" w:rsidRDefault="001C313C" w:rsidP="001C313C">
      <w:p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1C313C">
        <w:rPr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Webpack es un conjunto de reglas que vamos a configurar para saber </w:t>
      </w:r>
      <w:r w:rsidRPr="001C313C">
        <w:rPr>
          <w:rFonts w:ascii="Arial" w:hAnsi="Arial" w:cs="Arial"/>
          <w:color w:val="4A4A4A"/>
          <w:sz w:val="20"/>
          <w:szCs w:val="20"/>
          <w:shd w:val="clear" w:color="auto" w:fill="FFFFFF"/>
        </w:rPr>
        <w:t>cómo</w:t>
      </w:r>
      <w:r w:rsidRPr="001C313C">
        <w:rPr>
          <w:rFonts w:ascii="Arial" w:hAnsi="Arial" w:cs="Arial"/>
          <w:color w:val="4A4A4A"/>
          <w:sz w:val="20"/>
          <w:szCs w:val="20"/>
          <w:shd w:val="clear" w:color="auto" w:fill="FFFFFF"/>
        </w:rPr>
        <w:t xml:space="preserve"> funciona nuestro stack (de archivos), que está incluido en nuestro stack, y cómo manipulamos nuestro stack para que nuestra tecnología pase de la Developer Experience (Modules with Dependencies) a la User Experience (Static Assets).</w:t>
      </w:r>
    </w:p>
    <w:p w:rsidR="001D5245" w:rsidRDefault="001D5245" w:rsidP="001C313C">
      <w:p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1D5245" w:rsidRDefault="001D5245" w:rsidP="001C313C">
      <w:p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1D5245" w:rsidRPr="00C56505" w:rsidRDefault="001D5245" w:rsidP="00C56505">
      <w:pPr>
        <w:pStyle w:val="Ttulo1"/>
        <w:rPr>
          <w:rFonts w:ascii="Arial" w:eastAsia="Times New Roman" w:hAnsi="Arial" w:cs="Arial"/>
          <w:sz w:val="24"/>
          <w:szCs w:val="24"/>
        </w:rPr>
      </w:pPr>
      <w:r w:rsidRPr="001D5245">
        <w:rPr>
          <w:rFonts w:ascii="Arial" w:eastAsia="Times New Roman" w:hAnsi="Arial" w:cs="Arial"/>
          <w:sz w:val="24"/>
          <w:szCs w:val="24"/>
        </w:rPr>
        <w:t>Configurando un nuevo proyecto de Javascript</w:t>
      </w:r>
    </w:p>
    <w:p w:rsidR="001D5245" w:rsidRDefault="001D5245" w:rsidP="001D5245">
      <w:pPr>
        <w:shd w:val="clear" w:color="auto" w:fill="FFFFFF"/>
        <w:spacing w:before="0" w:after="0" w:line="240" w:lineRule="auto"/>
        <w:ind w:left="113" w:right="113"/>
        <w:jc w:val="center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1D5245">
        <w:rPr>
          <w:rFonts w:ascii="Arial" w:hAnsi="Arial" w:cs="Arial"/>
          <w:color w:val="4A4A4A"/>
          <w:sz w:val="20"/>
          <w:szCs w:val="20"/>
          <w:shd w:val="clear" w:color="auto" w:fill="FFFFFF"/>
        </w:rPr>
        <w:drawing>
          <wp:inline distT="0" distB="0" distL="0" distR="0" wp14:anchorId="5509BD67" wp14:editId="1E6A6AC6">
            <wp:extent cx="2186685" cy="1195388"/>
            <wp:effectExtent l="0" t="0" r="444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9274" cy="12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505">
        <w:rPr>
          <w:rFonts w:ascii="Arial" w:hAnsi="Arial" w:cs="Arial"/>
          <w:color w:val="4A4A4A"/>
          <w:sz w:val="20"/>
          <w:szCs w:val="20"/>
          <w:shd w:val="clear" w:color="auto" w:fill="FFFFFF"/>
        </w:rPr>
        <w:tab/>
      </w:r>
      <w:r w:rsidR="00C56505" w:rsidRPr="00C56505">
        <w:rPr>
          <w:rFonts w:ascii="Arial" w:hAnsi="Arial" w:cs="Arial"/>
          <w:color w:val="4A4A4A"/>
          <w:sz w:val="20"/>
          <w:szCs w:val="20"/>
          <w:shd w:val="clear" w:color="auto" w:fill="FFFFFF"/>
        </w:rPr>
        <w:drawing>
          <wp:inline distT="0" distB="0" distL="0" distR="0" wp14:anchorId="00C16F9E" wp14:editId="7CD512AF">
            <wp:extent cx="3062288" cy="1180692"/>
            <wp:effectExtent l="0" t="0" r="508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145" cy="11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05" w:rsidRPr="00C56505" w:rsidRDefault="00C56505" w:rsidP="00C56505">
      <w:pPr>
        <w:pStyle w:val="NormalWeb"/>
        <w:spacing w:before="113" w:beforeAutospacing="0" w:after="113" w:afterAutospacing="0"/>
        <w:jc w:val="both"/>
        <w:rPr>
          <w:rFonts w:ascii="Arial" w:hAnsi="Arial" w:cs="Arial"/>
          <w:color w:val="273B47"/>
          <w:sz w:val="20"/>
          <w:szCs w:val="20"/>
        </w:rPr>
      </w:pPr>
      <w:r w:rsidRPr="00C56505">
        <w:rPr>
          <w:rFonts w:ascii="Arial" w:hAnsi="Arial" w:cs="Arial"/>
          <w:color w:val="273B47"/>
          <w:sz w:val="20"/>
          <w:szCs w:val="20"/>
        </w:rPr>
        <w:lastRenderedPageBreak/>
        <w:t>En esta clase el profesor Leonidas Esteban nos guía paso a paso para crear nuestro primer proyecto usando Webpack.</w:t>
      </w:r>
    </w:p>
    <w:p w:rsidR="00C56505" w:rsidRPr="00C56505" w:rsidRDefault="00C56505" w:rsidP="00C56505">
      <w:pPr>
        <w:pStyle w:val="NormalWeb"/>
        <w:spacing w:before="113" w:beforeAutospacing="0" w:after="113" w:afterAutospacing="0"/>
        <w:jc w:val="both"/>
        <w:rPr>
          <w:rFonts w:ascii="Arial" w:hAnsi="Arial" w:cs="Arial"/>
          <w:color w:val="273B47"/>
          <w:sz w:val="20"/>
          <w:szCs w:val="20"/>
        </w:rPr>
      </w:pPr>
      <w:r w:rsidRPr="00C56505">
        <w:rPr>
          <w:rFonts w:ascii="Arial" w:hAnsi="Arial" w:cs="Arial"/>
          <w:color w:val="273B47"/>
          <w:sz w:val="20"/>
          <w:szCs w:val="20"/>
        </w:rPr>
        <w:t>En nuestro proyecto existen dependencias del tipo desarrollo y del tipo core con sus respectivas versiones, por eso usaremos NPM para administrarlas e instalar Webpack que viene a ser una dependencia (de desarrollo) más en nuestro proyecto de Javascript.</w:t>
      </w:r>
    </w:p>
    <w:p w:rsidR="00C56505" w:rsidRPr="00C56505" w:rsidRDefault="00C56505" w:rsidP="001D5245">
      <w:pPr>
        <w:shd w:val="clear" w:color="auto" w:fill="FFFFFF"/>
        <w:spacing w:before="0" w:after="0" w:line="240" w:lineRule="auto"/>
        <w:ind w:left="113" w:right="113"/>
        <w:jc w:val="center"/>
        <w:rPr>
          <w:rFonts w:ascii="Arial" w:hAnsi="Arial" w:cs="Arial"/>
          <w:color w:val="4A4A4A"/>
          <w:sz w:val="20"/>
          <w:szCs w:val="20"/>
          <w:shd w:val="clear" w:color="auto" w:fill="FFFFFF"/>
          <w:lang w:val="es-MX"/>
        </w:rPr>
      </w:pPr>
    </w:p>
    <w:p w:rsidR="001D5245" w:rsidRPr="001D5245" w:rsidRDefault="001D5245" w:rsidP="001D524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Se puede reemplazar install por su shortcut i así:</w:t>
      </w:r>
    </w:p>
    <w:p w:rsidR="001D5245" w:rsidRPr="00C5650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C5650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npm </w:t>
      </w:r>
      <w:r w:rsidRPr="00C5650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install</w:t>
      </w:r>
      <w:r w:rsidRPr="00C5650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webpack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npm 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webpack</w:t>
      </w:r>
    </w:p>
    <w:p w:rsidR="001D5245" w:rsidRPr="001D5245" w:rsidRDefault="001D5245" w:rsidP="001D524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Las banderas con doble guión como --save se pueden reemplazar con su shortcut usando mayúsculas y sólo un guión así: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npm 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webpack </w:t>
      </w:r>
      <w:r w:rsidRPr="001D5245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--save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npm 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webpack -S</w:t>
      </w:r>
    </w:p>
    <w:p w:rsidR="001D5245" w:rsidRPr="001D5245" w:rsidRDefault="001D5245" w:rsidP="001D524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El shortcut de --save-dev es -D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 install webpack --</w:t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save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</w:t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dev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npm 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webpack -D</w:t>
      </w:r>
    </w:p>
    <w:p w:rsidR="001D5245" w:rsidRPr="001D5245" w:rsidRDefault="001D5245" w:rsidP="001D524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Para instalar una versión precisa del paquete se puede agregar a su nombre el número de la versión después del signo @ así: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npm 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i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webpack@4.32.2 -D</w:t>
      </w:r>
    </w:p>
    <w:p w:rsidR="001D5245" w:rsidRPr="001D5245" w:rsidRDefault="001D5245" w:rsidP="001D524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Este método agregará webpack a las dependencias de desarrollo con el número de versión 4.32.2 pero cuando se descarguen los paquetes se instalará la última versión del paquete debido al prefijo ^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"devDependencies"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 {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ab/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"webpack"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</w:t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"^4.32.2"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1D5245" w:rsidRPr="001D5245" w:rsidRDefault="001D5245" w:rsidP="001D524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Para guardar la versión exacta en el package.json se debe agregar la bandera --save-exact y su shortcut sería -E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 install webpack --</w:t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save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</w:t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dev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--</w:t>
      </w:r>
      <w:r w:rsidRPr="001D5245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save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-exact</w:t>
      </w:r>
    </w:p>
    <w:p w:rsidR="001D5245" w:rsidRPr="001D5245" w:rsidRDefault="001D5245" w:rsidP="001D52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 i webpack -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D</w:t>
      </w:r>
      <w:r w:rsidRPr="001D5245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</w:t>
      </w:r>
      <w:r w:rsidRPr="001D524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E</w:t>
      </w:r>
    </w:p>
    <w:p w:rsidR="001D5245" w:rsidRPr="00301E5D" w:rsidRDefault="001D5245" w:rsidP="00301E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1D5245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Esto agregará la dependencia sin el prefijo, lo que instalaría la versión exacta indicada en cada instalación.</w:t>
      </w:r>
    </w:p>
    <w:p w:rsidR="00C56505" w:rsidRDefault="00C56505" w:rsidP="001C313C">
      <w:pPr>
        <w:shd w:val="clear" w:color="auto" w:fill="FFFFFF"/>
        <w:spacing w:before="0" w:after="0" w:line="240" w:lineRule="auto"/>
        <w:ind w:left="113" w:right="113"/>
        <w:jc w:val="both"/>
        <w:rPr>
          <w:rFonts w:ascii="Arial" w:hAnsi="Arial" w:cs="Arial"/>
          <w:color w:val="273B47"/>
          <w:sz w:val="20"/>
          <w:szCs w:val="20"/>
          <w:lang w:val="es-MX"/>
        </w:rPr>
      </w:pPr>
    </w:p>
    <w:p w:rsidR="00C56505" w:rsidRPr="00C56505" w:rsidRDefault="00C56505" w:rsidP="00C56505">
      <w:pPr>
        <w:pStyle w:val="Ttulo1"/>
        <w:rPr>
          <w:rFonts w:ascii="Arial" w:eastAsia="Times New Roman" w:hAnsi="Arial" w:cs="Arial"/>
          <w:sz w:val="24"/>
          <w:szCs w:val="24"/>
        </w:rPr>
      </w:pPr>
      <w:r w:rsidRPr="00C56505">
        <w:rPr>
          <w:rFonts w:ascii="Arial" w:eastAsia="Times New Roman" w:hAnsi="Arial" w:cs="Arial"/>
          <w:sz w:val="24"/>
          <w:szCs w:val="24"/>
        </w:rPr>
        <w:t>Creando nuestro primer bundle con Webpack</w:t>
      </w:r>
    </w:p>
    <w:p w:rsidR="00E703C8" w:rsidRDefault="00E703C8" w:rsidP="00E703C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703C8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Vamos a instalar otra dependencia llamada </w:t>
      </w:r>
      <w:r w:rsidRPr="00E703C8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webpack-cli</w:t>
      </w:r>
      <w:r w:rsidRPr="00E703C8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, la API que expone webpack en forma de </w:t>
      </w:r>
      <w:r w:rsidRPr="00E703C8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CLI (Command Line Interface)</w:t>
      </w:r>
      <w:r w:rsidRPr="00E703C8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que nos va a permitir interactuar y configurar Webpack desde la terminal.</w:t>
      </w:r>
    </w:p>
    <w:p w:rsidR="00E703C8" w:rsidRPr="00E703C8" w:rsidRDefault="00E703C8" w:rsidP="00E703C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C56505" w:rsidRDefault="00E703C8" w:rsidP="00E703C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703C8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El comando </w:t>
      </w:r>
      <w:r w:rsidRPr="00E703C8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webpack</w:t>
      </w:r>
      <w:r w:rsidRPr="00E703C8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tiene una bandera llamada </w:t>
      </w:r>
      <w:r w:rsidRPr="00E703C8">
        <w:rPr>
          <w:rFonts w:ascii="Courier New" w:eastAsia="Times New Roman" w:hAnsi="Courier New" w:cs="Courier New"/>
          <w:color w:val="273B47"/>
          <w:sz w:val="20"/>
          <w:szCs w:val="20"/>
          <w:lang w:val="es-MX" w:eastAsia="es-MX"/>
        </w:rPr>
        <w:t>--mode</w:t>
      </w:r>
      <w:r w:rsidRPr="00E703C8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que nos permite cambiar entre los modos producción y desarrollo. Recuerda que por defecto nos pone en modo producción si no la especificamos.</w:t>
      </w:r>
    </w:p>
    <w:p w:rsidR="00301E5D" w:rsidRDefault="00301E5D" w:rsidP="00E703C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301E5D" w:rsidRP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301E5D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Creacion de bundle con webpack</w:t>
      </w:r>
    </w:p>
    <w:p w:rsidR="00301E5D" w:rsidRP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Desde la version 4 de webpack requiere el uso de webpack cli el cual se instala como dependencia de desarrollo en nuestro proyecto</w:t>
      </w:r>
    </w:p>
    <w:p w:rsidR="00301E5D" w:rsidRP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n-US" w:eastAsia="es-MX"/>
        </w:rPr>
      </w:pPr>
      <w:r w:rsidRPr="00301E5D">
        <w:rPr>
          <w:rFonts w:ascii="Arial" w:eastAsia="Times New Roman" w:hAnsi="Arial" w:cs="Arial"/>
          <w:b/>
          <w:bCs/>
          <w:color w:val="273B47"/>
          <w:sz w:val="20"/>
          <w:szCs w:val="20"/>
          <w:lang w:val="en-US" w:eastAsia="es-MX"/>
        </w:rPr>
        <w:t>npm install webpack-cli --save-dev</w:t>
      </w:r>
    </w:p>
    <w:p w:rsidR="00301E5D" w:rsidRP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haciendo uso de npx podemos usar webpack como comando en en nuestra consola</w:t>
      </w: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br/>
        <w:t>-npx webpack -v (nos arrojara la version instalada)</w:t>
      </w: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br/>
        <w:t>**Creacion de archivo e entrada y salida en nuestro webpack</w:t>
      </w: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br/>
        <w:t>**</w:t>
      </w: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br/>
      </w:r>
      <w:r w:rsidRPr="00301E5D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npx webpack --entry ./index.js --output ./bundle.js --mode development</w:t>
      </w: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Con este comando le estamos indicando a webpack el archivo en el que trabajaremos nuestro código para que webpack lo procese y luego le indicamos el archivo de salida del bundle el cual se utilizara en el producto final.</w:t>
      </w: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br/>
        <w:t>con el flag de “–mode” indicamos si queremos una version de production la cual traera todo el codigo minificado o modo development.</w:t>
      </w: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  <w:r w:rsidRPr="00301E5D">
        <w:rPr>
          <w:rFonts w:ascii="Arial" w:hAnsi="Arial" w:cs="Arial"/>
          <w:color w:val="4A4A4A"/>
          <w:sz w:val="20"/>
          <w:szCs w:val="20"/>
          <w:shd w:val="clear" w:color="auto" w:fill="FFFFFF"/>
        </w:rPr>
        <w:lastRenderedPageBreak/>
        <w:t>Las </w:t>
      </w:r>
      <w:r w:rsidRPr="00301E5D">
        <w:rPr>
          <w:rStyle w:val="Textoennegrita"/>
          <w:rFonts w:ascii="Arial" w:hAnsi="Arial" w:cs="Arial"/>
          <w:color w:val="4A4A4A"/>
          <w:sz w:val="20"/>
          <w:szCs w:val="20"/>
          <w:shd w:val="clear" w:color="auto" w:fill="FFFFFF"/>
        </w:rPr>
        <w:t>devDependencies</w:t>
      </w:r>
      <w:r w:rsidRPr="00301E5D">
        <w:rPr>
          <w:rFonts w:ascii="Arial" w:hAnsi="Arial" w:cs="Arial"/>
          <w:color w:val="4A4A4A"/>
          <w:sz w:val="20"/>
          <w:szCs w:val="20"/>
          <w:shd w:val="clear" w:color="auto" w:fill="FFFFFF"/>
        </w:rPr>
        <w:t> son aquellas que sólo utilizarás tu como desarrollador y que el público no necesitará para correr la página, estas dependencias no serán tomadas en cuenta a la hora de hacer el empaquetado final de tu página, es decir, no se incluirán en la versión de producción. Por ejemplo: ESLint</w:t>
      </w:r>
      <w:r w:rsidRPr="00301E5D">
        <w:rPr>
          <w:rFonts w:ascii="Arial" w:hAnsi="Arial" w:cs="Arial"/>
          <w:color w:val="4A4A4A"/>
          <w:sz w:val="20"/>
          <w:szCs w:val="20"/>
        </w:rPr>
        <w:br/>
      </w:r>
      <w:r w:rsidRPr="00301E5D">
        <w:rPr>
          <w:rFonts w:ascii="Arial" w:hAnsi="Arial" w:cs="Arial"/>
          <w:color w:val="4A4A4A"/>
          <w:sz w:val="20"/>
          <w:szCs w:val="20"/>
          <w:shd w:val="clear" w:color="auto" w:fill="FFFFFF"/>
        </w:rPr>
        <w:t> </w:t>
      </w:r>
      <w:r w:rsidRPr="00301E5D">
        <w:rPr>
          <w:rFonts w:ascii="Arial" w:hAnsi="Arial" w:cs="Arial"/>
          <w:color w:val="4A4A4A"/>
          <w:sz w:val="20"/>
          <w:szCs w:val="20"/>
        </w:rPr>
        <w:br/>
      </w:r>
      <w:r w:rsidRPr="00301E5D">
        <w:rPr>
          <w:rFonts w:ascii="Arial" w:hAnsi="Arial" w:cs="Arial"/>
          <w:color w:val="4A4A4A"/>
          <w:sz w:val="20"/>
          <w:szCs w:val="20"/>
          <w:shd w:val="clear" w:color="auto" w:fill="FFFFFF"/>
        </w:rPr>
        <w:t>Por otra parte, las </w:t>
      </w:r>
      <w:r w:rsidRPr="00301E5D">
        <w:rPr>
          <w:rStyle w:val="Textoennegrita"/>
          <w:rFonts w:ascii="Arial" w:hAnsi="Arial" w:cs="Arial"/>
          <w:color w:val="4A4A4A"/>
          <w:sz w:val="20"/>
          <w:szCs w:val="20"/>
          <w:shd w:val="clear" w:color="auto" w:fill="FFFFFF"/>
        </w:rPr>
        <w:t>dependencies</w:t>
      </w:r>
      <w:r w:rsidRPr="00301E5D">
        <w:rPr>
          <w:rFonts w:ascii="Arial" w:hAnsi="Arial" w:cs="Arial"/>
          <w:color w:val="4A4A4A"/>
          <w:sz w:val="20"/>
          <w:szCs w:val="20"/>
          <w:shd w:val="clear" w:color="auto" w:fill="FFFFFF"/>
        </w:rPr>
        <w:t> forman parte esencial de tu página y siempre serán incluídas en la versión de producción, pues estas serán necesarias para correr la página. Por ejemplo: React.</w:t>
      </w:r>
    </w:p>
    <w:p w:rsid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301E5D" w:rsidRPr="00301E5D" w:rsidRDefault="00301E5D" w:rsidP="00301E5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n-US" w:eastAsia="es-MX"/>
        </w:rPr>
      </w:pP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npx webpack --entry ./index</w:t>
      </w:r>
      <w:r w:rsidRPr="00301E5D">
        <w:rPr>
          <w:rStyle w:val="hljs-selector-class"/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--output ./blunde</w:t>
      </w:r>
      <w:r w:rsidRPr="00301E5D">
        <w:rPr>
          <w:rStyle w:val="hljs-selector-class"/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npx webpack --entry ./index</w:t>
      </w:r>
      <w:r w:rsidRPr="00301E5D">
        <w:rPr>
          <w:rStyle w:val="hljs-selector-class"/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--output ./blunde</w:t>
      </w:r>
      <w:r w:rsidRPr="00301E5D">
        <w:rPr>
          <w:rStyle w:val="hljs-selector-class"/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--mode development npx webpack --entry ./index</w:t>
      </w:r>
      <w:r w:rsidRPr="00301E5D">
        <w:rPr>
          <w:rStyle w:val="hljs-selector-class"/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--output ./blunde</w:t>
      </w:r>
      <w:r w:rsidRPr="00301E5D">
        <w:rPr>
          <w:rStyle w:val="hljs-selector-class"/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>.js</w:t>
      </w:r>
      <w:r w:rsidRPr="00301E5D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n-US"/>
        </w:rPr>
        <w:t xml:space="preserve"> --mode production</w:t>
      </w:r>
    </w:p>
    <w:p w:rsidR="00E703C8" w:rsidRDefault="00E703C8" w:rsidP="00E703C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2966720" cy="3954709"/>
            <wp:effectExtent l="0" t="0" r="5080" b="8255"/>
            <wp:docPr id="4" name="Imagen 4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8" t="1100" r="14485" b="6777"/>
                    <a:stretch/>
                  </pic:blipFill>
                  <pic:spPr bwMode="auto">
                    <a:xfrm>
                      <a:off x="0" y="0"/>
                      <a:ext cx="3013823" cy="401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BDB" w:rsidRDefault="00301E5D" w:rsidP="00E703C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301E5D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drawing>
          <wp:inline distT="0" distB="0" distL="0" distR="0" wp14:anchorId="3DD368E1" wp14:editId="1530CA42">
            <wp:extent cx="4610500" cy="317781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B" w:rsidRPr="00C56505" w:rsidRDefault="00E23BDB" w:rsidP="00E23BDB">
      <w:pPr>
        <w:pStyle w:val="Ttulo1"/>
        <w:rPr>
          <w:rFonts w:ascii="Arial" w:eastAsia="Times New Roman" w:hAnsi="Arial" w:cs="Arial"/>
          <w:sz w:val="24"/>
          <w:szCs w:val="24"/>
        </w:rPr>
      </w:pPr>
      <w:r w:rsidRPr="00C56505">
        <w:rPr>
          <w:rFonts w:ascii="Arial" w:eastAsia="Times New Roman" w:hAnsi="Arial" w:cs="Arial"/>
          <w:sz w:val="24"/>
          <w:szCs w:val="24"/>
        </w:rPr>
        <w:lastRenderedPageBreak/>
        <w:t>Creando nuestro primer bundle con Webpack</w:t>
      </w:r>
    </w:p>
    <w:p w:rsidR="00E23BDB" w:rsidRPr="00E23BDB" w:rsidRDefault="00E23BDB" w:rsidP="00E23BDB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273B47"/>
          <w:sz w:val="20"/>
          <w:szCs w:val="20"/>
          <w:lang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3352616" cy="3636126"/>
            <wp:effectExtent l="0" t="0" r="635" b="2540"/>
            <wp:docPr id="6" name="Imagen 6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4" t="2394" r="9423" b="13782"/>
                    <a:stretch/>
                  </pic:blipFill>
                  <pic:spPr bwMode="auto">
                    <a:xfrm>
                      <a:off x="0" y="0"/>
                      <a:ext cx="3355663" cy="36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BDB" w:rsidRPr="00E23BDB" w:rsidRDefault="00E23BDB" w:rsidP="00E23BDB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Para ejecutar comandos de webpack hay diferentes caminos </w:t>
      </w:r>
      <w:r w:rsidRPr="00E23BDB">
        <w:rPr>
          <w:rFonts w:ascii="Segoe UI Symbol" w:eastAsia="Times New Roman" w:hAnsi="Segoe UI Symbol" w:cs="Segoe UI Symbol"/>
          <w:color w:val="4A4A4A"/>
          <w:sz w:val="20"/>
          <w:szCs w:val="20"/>
          <w:lang w:val="es-MX" w:eastAsia="es-MX"/>
        </w:rPr>
        <w:t>🛤</w:t>
      </w: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. Anteriormente ejecutamos un comando con NPX para transpilar un archivos .JS y generarlo especificando un OUTPUT, pero esto puede ser en la práctica algo que quite más tiempo y engorroso.</w:t>
      </w:r>
    </w:p>
    <w:p w:rsidR="00E23BDB" w:rsidRPr="00E23BDB" w:rsidRDefault="00E23BDB" w:rsidP="00E23BDB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Para ello se puede crear un archivo de configuración de webpack. El nombre de este archivo en teoría puede ser cualquiera pero se recomienda llamarlo webpack.config.js.</w:t>
      </w:r>
    </w:p>
    <w:p w:rsidR="00E23BDB" w:rsidRPr="00E23BDB" w:rsidRDefault="00E23BDB" w:rsidP="00E23BDB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Dentro de este archivo se especificarán las acciones que queramos que webpack haga por nosotros. El archivo de ejemplo es este: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const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path = </w:t>
      </w:r>
      <w:r w:rsidRPr="00E23BDB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require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(‘path’) </w:t>
      </w: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/*este es un modulo de node y se encarga de la gestion de rutas*/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/*Para exportar un modulo, se debe hacer de la forma de commonJS*/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module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.exports = {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</w:t>
      </w:r>
      <w:r w:rsidRPr="00E23BDB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entry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‘./index.js’, </w:t>
      </w: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/*El archivo que queremos transpilar 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</w:t>
      </w:r>
      <w:r w:rsidRPr="00E23BDB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mode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‘development’, </w:t>
      </w: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 modo de ejecución 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</w:t>
      </w:r>
      <w:r w:rsidRPr="00E23BDB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output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:{ </w:t>
      </w: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/*Configuraciones para el archivo final que generará webpack 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E23BDB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path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path.resolve(__dirname), </w:t>
      </w: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 La ruta en donde quedará el archivo final 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    </w:t>
      </w:r>
      <w:r w:rsidRPr="00E23BDB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filename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: ‘bundle.js’ </w:t>
      </w:r>
      <w:r w:rsidRPr="00E23BDB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/*El nombre con el que se creará el archivo final */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} 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E23BDB" w:rsidRPr="00E23BDB" w:rsidRDefault="00E23BDB" w:rsidP="00E23BDB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Una vez se tenga esta configuración </w:t>
      </w:r>
      <w:r w:rsidRPr="00E23BDB">
        <w:rPr>
          <w:rFonts w:ascii="Segoe UI Symbol" w:eastAsia="Times New Roman" w:hAnsi="Segoe UI Symbol" w:cs="Segoe UI Symbol"/>
          <w:color w:val="4A4A4A"/>
          <w:sz w:val="20"/>
          <w:szCs w:val="20"/>
          <w:lang w:val="es-MX" w:eastAsia="es-MX"/>
        </w:rPr>
        <w:t>⚙</w:t>
      </w: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 xml:space="preserve">️ se puede llamar de dos maneras </w:t>
      </w:r>
      <w:r w:rsidRPr="00E23BDB">
        <w:rPr>
          <w:rFonts w:ascii="Segoe UI Symbol" w:eastAsia="Times New Roman" w:hAnsi="Segoe UI Symbol" w:cs="Segoe UI Symbol"/>
          <w:color w:val="4A4A4A"/>
          <w:sz w:val="20"/>
          <w:szCs w:val="20"/>
          <w:lang w:val="es-MX" w:eastAsia="es-MX"/>
        </w:rPr>
        <w:t>✌🏽</w:t>
      </w: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:</w:t>
      </w:r>
    </w:p>
    <w:p w:rsidR="00E23BDB" w:rsidRPr="00E23BDB" w:rsidRDefault="00E23BDB" w:rsidP="00E23BDB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con npx: Se puede llamar con este comando para que webpack tome el archivo de configuración y haga su proceso con base en este. El comando es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BF79DB"/>
          <w:sz w:val="20"/>
          <w:szCs w:val="20"/>
          <w:lang w:val="es-MX" w:eastAsia="es-MX"/>
        </w:rPr>
        <w:t>npx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webpack</w:t>
      </w:r>
    </w:p>
    <w:p w:rsidR="00E23BDB" w:rsidRPr="00E23BDB" w:rsidRDefault="00E23BDB" w:rsidP="00E23BDB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con npm: Dentro del archivo .JSON, dentro del objeto scripts se puede configurar un comando para ser llamado directamente por npm. El comando que se añadirá es: build, que a su vez llamará a webpack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“scripts”:{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   “</w:t>
      </w:r>
      <w:r w:rsidRPr="00E23BDB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 xml:space="preserve">build”: 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“webpack” //</w:t>
      </w:r>
      <w:r w:rsidRPr="00E23BDB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 xml:space="preserve">build 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sera el nombre que usaremos en consola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E23BDB" w:rsidRPr="00E23BDB" w:rsidRDefault="00E23BDB" w:rsidP="00E23BDB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E23BDB"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  <w:t>Para ejecutarlo basta con escribir en la consola 🤩:</w:t>
      </w:r>
    </w:p>
    <w:p w:rsidR="00E23BDB" w:rsidRPr="00E23BDB" w:rsidRDefault="00E23BDB" w:rsidP="00E23B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npm </w:t>
      </w:r>
      <w:r w:rsidRPr="00E23BDB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E23BDB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webpack </w:t>
      </w:r>
    </w:p>
    <w:p w:rsidR="00E23BDB" w:rsidRDefault="00E23BDB" w:rsidP="00E23BD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DA4C16" w:rsidRDefault="00DA4C16" w:rsidP="00E23BD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DA4C16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drawing>
          <wp:inline distT="0" distB="0" distL="0" distR="0" wp14:anchorId="6B3C5B6B" wp14:editId="48C99491">
            <wp:extent cx="5732145" cy="167957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BDB" w:rsidRPr="00E703C8" w:rsidRDefault="00E23BDB" w:rsidP="00E23BD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sectPr w:rsidR="00E23BDB" w:rsidRPr="00E703C8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CA3" w:rsidRDefault="00547CA3">
      <w:pPr>
        <w:spacing w:after="0" w:line="240" w:lineRule="auto"/>
      </w:pPr>
      <w:r>
        <w:separator/>
      </w:r>
    </w:p>
  </w:endnote>
  <w:endnote w:type="continuationSeparator" w:id="0">
    <w:p w:rsidR="00547CA3" w:rsidRDefault="0054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DA4C16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CA3" w:rsidRDefault="00547CA3">
      <w:pPr>
        <w:spacing w:after="0" w:line="240" w:lineRule="auto"/>
      </w:pPr>
      <w:r>
        <w:separator/>
      </w:r>
    </w:p>
  </w:footnote>
  <w:footnote w:type="continuationSeparator" w:id="0">
    <w:p w:rsidR="00547CA3" w:rsidRDefault="00547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3C1CAB"/>
    <w:multiLevelType w:val="multilevel"/>
    <w:tmpl w:val="F0B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8128E"/>
    <w:multiLevelType w:val="multilevel"/>
    <w:tmpl w:val="2C7A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F021DA"/>
    <w:multiLevelType w:val="multilevel"/>
    <w:tmpl w:val="C2F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DF493A"/>
    <w:multiLevelType w:val="multilevel"/>
    <w:tmpl w:val="E10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3C"/>
    <w:rsid w:val="00117503"/>
    <w:rsid w:val="00194DF6"/>
    <w:rsid w:val="001C313C"/>
    <w:rsid w:val="001D5245"/>
    <w:rsid w:val="0020127B"/>
    <w:rsid w:val="00301E5D"/>
    <w:rsid w:val="004E1AED"/>
    <w:rsid w:val="00547CA3"/>
    <w:rsid w:val="005C12A5"/>
    <w:rsid w:val="00A1310C"/>
    <w:rsid w:val="00C56505"/>
    <w:rsid w:val="00D47A97"/>
    <w:rsid w:val="00DA4C16"/>
    <w:rsid w:val="00E23BDB"/>
    <w:rsid w:val="00E7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14702-DA48-42DF-B6D7-9D40D17F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1C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C313C"/>
    <w:rPr>
      <w:b/>
      <w:bCs/>
    </w:rPr>
  </w:style>
  <w:style w:type="character" w:customStyle="1" w:styleId="hljs-keyword">
    <w:name w:val="hljs-keyword"/>
    <w:basedOn w:val="Fuentedeprrafopredeter"/>
    <w:rsid w:val="001D5245"/>
  </w:style>
  <w:style w:type="character" w:customStyle="1" w:styleId="hljs-selector-tag">
    <w:name w:val="hljs-selector-tag"/>
    <w:basedOn w:val="Fuentedeprrafopredeter"/>
    <w:rsid w:val="001D5245"/>
  </w:style>
  <w:style w:type="character" w:customStyle="1" w:styleId="hljs-comment">
    <w:name w:val="hljs-comment"/>
    <w:basedOn w:val="Fuentedeprrafopredeter"/>
    <w:rsid w:val="001D5245"/>
  </w:style>
  <w:style w:type="character" w:customStyle="1" w:styleId="hljs-builtin">
    <w:name w:val="hljs-built_in"/>
    <w:basedOn w:val="Fuentedeprrafopredeter"/>
    <w:rsid w:val="001D5245"/>
  </w:style>
  <w:style w:type="character" w:customStyle="1" w:styleId="hljs-number">
    <w:name w:val="hljs-number"/>
    <w:basedOn w:val="Fuentedeprrafopredeter"/>
    <w:rsid w:val="001D5245"/>
  </w:style>
  <w:style w:type="character" w:customStyle="1" w:styleId="hljs-string">
    <w:name w:val="hljs-string"/>
    <w:basedOn w:val="Fuentedeprrafopredeter"/>
    <w:rsid w:val="001D5245"/>
  </w:style>
  <w:style w:type="character" w:customStyle="1" w:styleId="hljs-selector-class">
    <w:name w:val="hljs-selector-class"/>
    <w:basedOn w:val="Fuentedeprrafopredeter"/>
    <w:rsid w:val="00301E5D"/>
  </w:style>
  <w:style w:type="character" w:customStyle="1" w:styleId="hljs-attribute">
    <w:name w:val="hljs-attribute"/>
    <w:basedOn w:val="Fuentedeprrafopredeter"/>
    <w:rsid w:val="00E2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266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847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64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670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B8"/>
    <w:rsid w:val="002200B8"/>
    <w:rsid w:val="0031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41900F21BA4E1E9623DE180FE38F7E">
    <w:name w:val="6141900F21BA4E1E9623DE180FE38F7E"/>
  </w:style>
  <w:style w:type="paragraph" w:customStyle="1" w:styleId="AD209E5D25F849E7BD45BEB309702118">
    <w:name w:val="AD209E5D25F849E7BD45BEB309702118"/>
  </w:style>
  <w:style w:type="paragraph" w:customStyle="1" w:styleId="47D673339214419A9D09A8F7023EB2BF">
    <w:name w:val="47D673339214419A9D09A8F7023EB2BF"/>
  </w:style>
  <w:style w:type="paragraph" w:customStyle="1" w:styleId="0F8935DD66B04AEBA7FCD886442F5161">
    <w:name w:val="0F8935DD66B04AEBA7FCD886442F5161"/>
    <w:rsid w:val="00220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12F48F4-38C9-4D1E-82F8-7C867C73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116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2020-09-30T19:11:00Z</dcterms:created>
  <dcterms:modified xsi:type="dcterms:W3CDTF">2020-09-30T21:07:00Z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